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Denis Davydov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Director IT services / SaaS system architect / Senior technical program manager (TPM)</w:t>
      </w:r>
    </w:p>
    <w:p>
      <w:pPr>
        <w:pStyle w:val="LO-normal"/>
        <w:widowControl w:val="false"/>
        <w:spacing w:lineRule="auto" w:line="240"/>
        <w:jc w:val="center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mox512@gmail.com </w:t>
      </w:r>
    </w:p>
    <w:p>
      <w:pPr>
        <w:pStyle w:val="LO-normal"/>
        <w:widowControl w:val="false"/>
        <w:spacing w:lineRule="auto" w:line="240" w:before="0" w:after="20"/>
        <w:jc w:val="right"/>
        <w:rPr/>
      </w:pPr>
      <w:hyperlink r:id="rId2">
        <w:r>
          <w:rPr>
            <w:rFonts w:eastAsia="Calibri" w:cs="Calibri" w:ascii="arial" w:hAnsi="arial"/>
            <w:color w:val="000000"/>
            <w:highlight w:val="white"/>
            <w:u w:val="single"/>
          </w:rPr>
          <w:t>https://www.linkedin.com/in/mox512</w:t>
        </w:r>
      </w:hyperlink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Mobile: (650) 229-30-65, Palo Alto, CA</w:t>
      </w:r>
    </w:p>
    <w:p>
      <w:pPr>
        <w:pStyle w:val="LO-normal"/>
        <w:widowControl w:val="false"/>
        <w:spacing w:lineRule="auto" w:line="240" w:before="0" w:after="20"/>
        <w:jc w:val="right"/>
        <w:rPr>
          <w:rFonts w:ascii="arial" w:hAnsi="arial" w:eastAsia="Calibri" w:cs="Calibri"/>
          <w:color w:val="000000"/>
        </w:rPr>
      </w:pPr>
      <w:r>
        <w:rPr>
          <w:rFonts w:eastAsia="Calibri" w:cs="Calibri" w:ascii="arial" w:hAnsi="arial"/>
          <w:color w:val="000000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A tech enthusiast from an early age, I have established a successful 20-year career in the IT sector. I have led and executed over 15+ complex digital transformation projects, e-commerce, SaaS, AI/ML, and Web development initiatives in diverse industries including oil and gas, retail, banking, brokerage, insurance, and IT. I've led teams of up to 100+ members, fostering collaboration and technical skills </w:t>
      </w:r>
      <w:r>
        <w:rPr>
          <w:rFonts w:eastAsia="Calibri" w:cs="Calibri" w:ascii="arial" w:hAnsi="arial"/>
          <w:color w:val="auto"/>
        </w:rPr>
        <w:t>enhancement</w:t>
      </w:r>
      <w:r>
        <w:rPr>
          <w:rFonts w:eastAsia="Calibri" w:cs="Calibri" w:ascii="arial" w:hAnsi="arial"/>
          <w:color w:val="000000"/>
        </w:rPr>
        <w:t xml:space="preserve"> and innovation. My unwavering commitment to delivering within agreed timelines and budgets has consistently resulted in the successful completion of digital transformation programs with up to 12% reduction in project timelines.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Recent experience / work history: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u w:val="single"/>
        </w:rPr>
        <w:t xml:space="preserve">Title: Delivery Director. Company: </w:t>
      </w:r>
      <w:r>
        <w:rPr>
          <w:rFonts w:eastAsia="Calibri" w:cs="Calibri" w:ascii="arial" w:hAnsi="arial"/>
          <w:color w:val="000000"/>
          <w:u w:val="single"/>
        </w:rPr>
        <w:t xml:space="preserve">EPAM at </w:t>
      </w:r>
      <w:r>
        <w:rPr>
          <w:rFonts w:eastAsia="Calibri" w:cs="Calibri" w:ascii="arial" w:hAnsi="arial"/>
          <w:color w:val="000000"/>
          <w:u w:val="single"/>
        </w:rPr>
        <w:t xml:space="preserve">Google. From: April 2022 to April 2023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Led the design and delivery of Google's customer-facing cloud API security SaaS product, leveraging two Machine Learning models to identify and classify API traffic. Role encompasses all aspects of end-to-end software product delivery (SDLC).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__rep1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Title: Delivery Director. Company: </w:t>
      </w: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EPAM at </w:t>
      </w: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Google. From: April 2017 to March 2022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Directed the delivery program for Google with the budget up to $18m/y, bringing together the implementation of best practices in the IT industry, technical expertise, and mentoring.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__rep2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Title: Delivery Manager. Company: </w:t>
      </w:r>
      <w:r>
        <w:rPr>
          <w:rFonts w:eastAsia="Calibri" w:cs="Calibri" w:ascii="arial" w:hAnsi="arial"/>
          <w:color w:val="000000"/>
          <w:sz w:val="22"/>
          <w:szCs w:val="22"/>
          <w:u w:val="single"/>
        </w:rPr>
        <w:t xml:space="preserve">EPAM at </w:t>
      </w:r>
      <w:r>
        <w:rPr>
          <w:rFonts w:eastAsia="Calibri" w:cs="Calibri" w:ascii="arial" w:hAnsi="arial"/>
          <w:color w:val="000000"/>
          <w:sz w:val="22"/>
          <w:szCs w:val="22"/>
          <w:u w:val="single"/>
        </w:rPr>
        <w:t>Amway. From: July 2016 to March 2017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 xml:space="preserve">Spearheaded customer’s digital transformation and E-commerce OMNI channel implementation, which included the SAP Hybris platform development. </w:t>
      </w:r>
    </w:p>
    <w:p>
      <w:pPr>
        <w:pStyle w:val="LO-normal"/>
        <w:widowControl w:val="false"/>
        <w:spacing w:lineRule="auto" w:line="240"/>
        <w:ind w:left="720" w:hanging="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  <w:sz w:val="22"/>
          <w:szCs w:val="22"/>
        </w:rPr>
        <w:t>__rep3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Education: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Masters Degree at Perm State University / Russia.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Major: Information and computer sciences 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Minor: Radio Physics and Electronics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Graduation year: 2003</w:t>
      </w:r>
    </w:p>
    <w:p>
      <w:pPr>
        <w:pStyle w:val="LO-normal"/>
        <w:widowControl w:val="false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Notable certifications: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2016 - Certified SAFe 4 Agilist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 xml:space="preserve">2018 - Google Cloud Certified Professional Cloud Architect.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Hobby: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 xml:space="preserve"> </w:t>
      </w:r>
      <w:r>
        <w:rPr>
          <w:rFonts w:eastAsia="Calibri" w:cs="Calibri" w:ascii="arial" w:hAnsi="arial"/>
          <w:color w:val="000000"/>
        </w:rPr>
        <w:t xml:space="preserve">IoT Linux based consumer devices utilizing Google and Meta cloud services on Python3.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Jogging. Video Games.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b/>
          <w:color w:val="000000"/>
        </w:rPr>
        <w:t>Misc:</w:t>
      </w:r>
      <w:r>
        <w:rPr>
          <w:rFonts w:eastAsia="Calibri" w:cs="Calibri" w:ascii="arial" w:hAnsi="arial"/>
          <w:color w:val="000000"/>
        </w:rPr>
        <w:t xml:space="preserve"> </w:t>
      </w:r>
    </w:p>
    <w:p>
      <w:pPr>
        <w:pStyle w:val="LO-normal"/>
        <w:widowControl w:val="false"/>
        <w:spacing w:lineRule="auto" w:line="240"/>
        <w:rPr>
          <w:rFonts w:ascii="arial" w:hAnsi="arial"/>
          <w:color w:val="000000"/>
        </w:rPr>
      </w:pPr>
      <w:r>
        <w:rPr>
          <w:rFonts w:eastAsia="Calibri" w:cs="Calibri" w:ascii="arial" w:hAnsi="arial"/>
          <w:color w:val="000000"/>
        </w:rPr>
        <w:t>Authorized to work in the United States. No visa sponsorship required.</w:t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x512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LibreOffice/7.5.3.2$Linux_X86_64 LibreOffice_project/50$Build-2</Application>
  <AppVersion>15.0000</AppVersion>
  <Pages>1</Pages>
  <Words>308</Words>
  <Characters>1865</Characters>
  <CharactersWithSpaces>2156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2023-07-06T15:43:57Z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